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0F8D" w14:textId="01C04FD9" w:rsidR="008E0163" w:rsidRPr="00017335" w:rsidRDefault="008E0163" w:rsidP="008E0163">
      <w:pPr>
        <w:rPr>
          <w:rFonts w:ascii="Times New Roman" w:hAnsi="Times New Roman" w:cs="Times New Roman"/>
          <w:kern w:val="0"/>
          <w:sz w:val="24"/>
          <w:szCs w:val="24"/>
        </w:rPr>
      </w:pPr>
      <w:r w:rsidRPr="00017335">
        <w:rPr>
          <w:rFonts w:ascii="Times New Roman" w:hAnsi="Times New Roman" w:cs="Times New Roman"/>
          <w:kern w:val="0"/>
          <w:sz w:val="24"/>
          <w:szCs w:val="24"/>
        </w:rPr>
        <w:t>Team Members: Emily Carpenter, Joshua Cuddy, William Sung</w:t>
      </w:r>
    </w:p>
    <w:p w14:paraId="18C92C8B" w14:textId="77777777" w:rsidR="008E0163" w:rsidRPr="00017335" w:rsidRDefault="008E0163" w:rsidP="008E0163">
      <w:pPr>
        <w:rPr>
          <w:rFonts w:ascii="Times New Roman" w:hAnsi="Times New Roman" w:cs="Times New Roman"/>
          <w:kern w:val="0"/>
          <w:sz w:val="24"/>
          <w:szCs w:val="24"/>
        </w:rPr>
      </w:pPr>
    </w:p>
    <w:p w14:paraId="1894F437" w14:textId="098CF70F" w:rsidR="00F90452" w:rsidRPr="00017335" w:rsidRDefault="00F90452" w:rsidP="008E0163">
      <w:pPr>
        <w:rPr>
          <w:rFonts w:ascii="Times New Roman" w:hAnsi="Times New Roman" w:cs="Times New Roman"/>
          <w:kern w:val="0"/>
          <w:sz w:val="24"/>
          <w:szCs w:val="24"/>
        </w:rPr>
      </w:pPr>
      <w:r w:rsidRPr="00017335">
        <w:rPr>
          <w:rFonts w:ascii="Times New Roman" w:hAnsi="Times New Roman" w:cs="Times New Roman"/>
          <w:kern w:val="0"/>
          <w:sz w:val="24"/>
          <w:szCs w:val="24"/>
        </w:rPr>
        <w:t>Description:</w:t>
      </w:r>
    </w:p>
    <w:p w14:paraId="054ACF7A" w14:textId="5DB9D335" w:rsidR="00F90452" w:rsidRPr="00017335" w:rsidRDefault="00F90452" w:rsidP="008E0163">
      <w:pPr>
        <w:rPr>
          <w:rFonts w:ascii="Times New Roman" w:hAnsi="Times New Roman" w:cs="Times New Roman"/>
          <w:kern w:val="0"/>
          <w:sz w:val="24"/>
          <w:szCs w:val="24"/>
        </w:rPr>
      </w:pPr>
      <w:r w:rsidRPr="00017335">
        <w:rPr>
          <w:rFonts w:ascii="Times New Roman" w:hAnsi="Times New Roman" w:cs="Times New Roman"/>
          <w:kern w:val="0"/>
          <w:sz w:val="24"/>
          <w:szCs w:val="24"/>
        </w:rPr>
        <w:tab/>
        <w:t xml:space="preserve">The system will be a </w:t>
      </w:r>
      <w:del w:id="0" w:author="Carpenter, Emily D" w:date="2023-06-02T21:37:00Z">
        <w:r w:rsidRPr="00017335" w:rsidDel="002E0158">
          <w:rPr>
            <w:rFonts w:ascii="Times New Roman" w:hAnsi="Times New Roman" w:cs="Times New Roman"/>
            <w:kern w:val="0"/>
            <w:sz w:val="24"/>
            <w:szCs w:val="24"/>
          </w:rPr>
          <w:delText>two</w:delText>
        </w:r>
      </w:del>
      <w:ins w:id="1" w:author="Carpenter, Emily D" w:date="2023-06-02T21:37:00Z">
        <w:r w:rsidR="002E0158">
          <w:rPr>
            <w:rFonts w:ascii="Times New Roman" w:hAnsi="Times New Roman" w:cs="Times New Roman"/>
            <w:kern w:val="0"/>
            <w:sz w:val="24"/>
            <w:szCs w:val="24"/>
          </w:rPr>
          <w:t>three</w:t>
        </w:r>
      </w:ins>
      <w:r w:rsidRPr="00017335">
        <w:rPr>
          <w:rFonts w:ascii="Times New Roman" w:hAnsi="Times New Roman" w:cs="Times New Roman"/>
          <w:kern w:val="0"/>
          <w:sz w:val="24"/>
          <w:szCs w:val="24"/>
        </w:rPr>
        <w:t>-tiered client-server architecture composing of the presentation layer (client)</w:t>
      </w:r>
      <w:ins w:id="2" w:author="Carpenter, Emily D" w:date="2023-06-02T21:37:00Z">
        <w:r w:rsidR="002E0158">
          <w:rPr>
            <w:rFonts w:ascii="Times New Roman" w:hAnsi="Times New Roman" w:cs="Times New Roman"/>
            <w:kern w:val="0"/>
            <w:sz w:val="24"/>
            <w:szCs w:val="24"/>
          </w:rPr>
          <w:t>, a</w:t>
        </w:r>
      </w:ins>
      <w:ins w:id="3" w:author="Carpenter, Emily D" w:date="2023-06-02T21:38:00Z">
        <w:r w:rsidR="002E0158">
          <w:rPr>
            <w:rFonts w:ascii="Times New Roman" w:hAnsi="Times New Roman" w:cs="Times New Roman"/>
            <w:kern w:val="0"/>
            <w:sz w:val="24"/>
            <w:szCs w:val="24"/>
          </w:rPr>
          <w:t xml:space="preserve"> </w:t>
        </w:r>
      </w:ins>
      <w:del w:id="4" w:author="Carpenter, Emily D" w:date="2023-06-02T21:37:00Z">
        <w:r w:rsidRPr="00017335" w:rsidDel="002E0158">
          <w:rPr>
            <w:rFonts w:ascii="Times New Roman" w:hAnsi="Times New Roman" w:cs="Times New Roman"/>
            <w:kern w:val="0"/>
            <w:sz w:val="24"/>
            <w:szCs w:val="24"/>
          </w:rPr>
          <w:delText xml:space="preserve"> and the </w:delText>
        </w:r>
      </w:del>
      <w:r w:rsidRPr="00017335">
        <w:rPr>
          <w:rFonts w:ascii="Times New Roman" w:hAnsi="Times New Roman" w:cs="Times New Roman"/>
          <w:kern w:val="0"/>
          <w:sz w:val="24"/>
          <w:szCs w:val="24"/>
        </w:rPr>
        <w:t>data layer (server)</w:t>
      </w:r>
      <w:ins w:id="5" w:author="Carpenter, Emily D" w:date="2023-06-02T21:38:00Z">
        <w:r w:rsidR="002E0158">
          <w:rPr>
            <w:rFonts w:ascii="Times New Roman" w:hAnsi="Times New Roman" w:cs="Times New Roman"/>
            <w:kern w:val="0"/>
            <w:sz w:val="24"/>
            <w:szCs w:val="24"/>
          </w:rPr>
          <w:t xml:space="preserve">, and </w:t>
        </w:r>
        <w:proofErr w:type="gramStart"/>
        <w:r w:rsidR="002E0158">
          <w:rPr>
            <w:rFonts w:ascii="Times New Roman" w:hAnsi="Times New Roman" w:cs="Times New Roman"/>
            <w:kern w:val="0"/>
            <w:sz w:val="24"/>
            <w:szCs w:val="24"/>
          </w:rPr>
          <w:t>a</w:t>
        </w:r>
        <w:proofErr w:type="gramEnd"/>
        <w:r w:rsidR="002E0158">
          <w:rPr>
            <w:rFonts w:ascii="Times New Roman" w:hAnsi="Times New Roman" w:cs="Times New Roman"/>
            <w:kern w:val="0"/>
            <w:sz w:val="24"/>
            <w:szCs w:val="24"/>
          </w:rPr>
          <w:t xml:space="preserve"> SQLite database file</w:t>
        </w:r>
      </w:ins>
      <w:r w:rsidRPr="00017335">
        <w:rPr>
          <w:rFonts w:ascii="Times New Roman" w:hAnsi="Times New Roman" w:cs="Times New Roman"/>
          <w:kern w:val="0"/>
          <w:sz w:val="24"/>
          <w:szCs w:val="24"/>
        </w:rPr>
        <w:t xml:space="preserve">. </w:t>
      </w:r>
      <w:ins w:id="6" w:author="Carpenter, Emily D" w:date="2023-06-02T21:33:00Z">
        <w:r w:rsidR="002E0158">
          <w:rPr>
            <w:rFonts w:ascii="Times New Roman" w:hAnsi="Times New Roman" w:cs="Times New Roman"/>
            <w:kern w:val="0"/>
            <w:sz w:val="24"/>
            <w:szCs w:val="24"/>
          </w:rPr>
          <w:t xml:space="preserve">The client will accept </w:t>
        </w:r>
      </w:ins>
      <w:ins w:id="7" w:author="Carpenter, Emily D" w:date="2023-06-02T21:34:00Z">
        <w:r w:rsidR="002E0158">
          <w:rPr>
            <w:rFonts w:ascii="Times New Roman" w:hAnsi="Times New Roman" w:cs="Times New Roman"/>
            <w:kern w:val="0"/>
            <w:sz w:val="24"/>
            <w:szCs w:val="24"/>
          </w:rPr>
          <w:t xml:space="preserve">input from the user, relay commands from user to the server, and provide output to the user from the server.  </w:t>
        </w:r>
      </w:ins>
      <w:r w:rsidRPr="00017335">
        <w:rPr>
          <w:rFonts w:ascii="Times New Roman" w:hAnsi="Times New Roman" w:cs="Times New Roman"/>
          <w:kern w:val="0"/>
          <w:sz w:val="24"/>
          <w:szCs w:val="24"/>
        </w:rPr>
        <w:t xml:space="preserve">The server will </w:t>
      </w:r>
      <w:del w:id="8" w:author="Carpenter, Emily D" w:date="2023-06-02T21:35:00Z">
        <w:r w:rsidRPr="00017335" w:rsidDel="002E0158">
          <w:rPr>
            <w:rFonts w:ascii="Times New Roman" w:hAnsi="Times New Roman" w:cs="Times New Roman"/>
            <w:kern w:val="0"/>
            <w:sz w:val="24"/>
            <w:szCs w:val="24"/>
          </w:rPr>
          <w:delText xml:space="preserve">handle </w:delText>
        </w:r>
      </w:del>
      <w:ins w:id="9" w:author="Carpenter, Emily D" w:date="2023-06-02T21:35:00Z">
        <w:r w:rsidR="002E0158">
          <w:rPr>
            <w:rFonts w:ascii="Times New Roman" w:hAnsi="Times New Roman" w:cs="Times New Roman"/>
            <w:kern w:val="0"/>
            <w:sz w:val="24"/>
            <w:szCs w:val="24"/>
          </w:rPr>
          <w:t xml:space="preserve">process </w:t>
        </w:r>
      </w:ins>
      <w:ins w:id="10" w:author="Carpenter, Emily D" w:date="2023-06-02T21:34:00Z">
        <w:r w:rsidR="002E0158">
          <w:rPr>
            <w:rFonts w:ascii="Times New Roman" w:hAnsi="Times New Roman" w:cs="Times New Roman"/>
            <w:kern w:val="0"/>
            <w:sz w:val="24"/>
            <w:szCs w:val="24"/>
          </w:rPr>
          <w:t xml:space="preserve">commands from the client including </w:t>
        </w:r>
      </w:ins>
      <w:r w:rsidRPr="00017335">
        <w:rPr>
          <w:rFonts w:ascii="Times New Roman" w:hAnsi="Times New Roman" w:cs="Times New Roman"/>
          <w:kern w:val="0"/>
          <w:sz w:val="24"/>
          <w:szCs w:val="24"/>
        </w:rPr>
        <w:t>database queries</w:t>
      </w:r>
      <w:ins w:id="11" w:author="Carpenter, Emily D" w:date="2023-06-02T21:34:00Z">
        <w:r w:rsidR="002E0158">
          <w:rPr>
            <w:rFonts w:ascii="Times New Roman" w:hAnsi="Times New Roman" w:cs="Times New Roman"/>
            <w:kern w:val="0"/>
            <w:sz w:val="24"/>
            <w:szCs w:val="24"/>
          </w:rPr>
          <w:t xml:space="preserve"> and replication configuration</w:t>
        </w:r>
      </w:ins>
      <w:del w:id="12" w:author="Carpenter, Emily D" w:date="2023-06-02T21:34:00Z">
        <w:r w:rsidRPr="00017335" w:rsidDel="002E0158">
          <w:rPr>
            <w:rFonts w:ascii="Times New Roman" w:hAnsi="Times New Roman" w:cs="Times New Roman"/>
            <w:kern w:val="0"/>
            <w:sz w:val="24"/>
            <w:szCs w:val="24"/>
          </w:rPr>
          <w:delText xml:space="preserve"> from the client</w:delText>
        </w:r>
      </w:del>
      <w:r w:rsidRPr="00017335">
        <w:rPr>
          <w:rFonts w:ascii="Times New Roman" w:hAnsi="Times New Roman" w:cs="Times New Roman"/>
          <w:kern w:val="0"/>
          <w:sz w:val="24"/>
          <w:szCs w:val="24"/>
        </w:rPr>
        <w:t xml:space="preserve"> </w:t>
      </w:r>
      <w:ins w:id="13" w:author="Carpenter, Emily D" w:date="2023-06-02T21:35:00Z">
        <w:r w:rsidR="002E0158">
          <w:rPr>
            <w:rFonts w:ascii="Times New Roman" w:hAnsi="Times New Roman" w:cs="Times New Roman"/>
            <w:kern w:val="0"/>
            <w:sz w:val="24"/>
            <w:szCs w:val="24"/>
          </w:rPr>
          <w:t xml:space="preserve">parameters </w:t>
        </w:r>
      </w:ins>
      <w:r w:rsidRPr="00017335">
        <w:rPr>
          <w:rFonts w:ascii="Times New Roman" w:hAnsi="Times New Roman" w:cs="Times New Roman"/>
          <w:kern w:val="0"/>
          <w:sz w:val="24"/>
          <w:szCs w:val="24"/>
        </w:rPr>
        <w:t xml:space="preserve">and return </w:t>
      </w:r>
      <w:del w:id="14" w:author="Carpenter, Emily D" w:date="2023-06-02T21:35:00Z">
        <w:r w:rsidRPr="00017335" w:rsidDel="002E0158">
          <w:rPr>
            <w:rFonts w:ascii="Times New Roman" w:hAnsi="Times New Roman" w:cs="Times New Roman"/>
            <w:kern w:val="0"/>
            <w:sz w:val="24"/>
            <w:szCs w:val="24"/>
          </w:rPr>
          <w:delText xml:space="preserve">the </w:delText>
        </w:r>
      </w:del>
      <w:r w:rsidRPr="00017335">
        <w:rPr>
          <w:rFonts w:ascii="Times New Roman" w:hAnsi="Times New Roman" w:cs="Times New Roman"/>
          <w:kern w:val="0"/>
          <w:sz w:val="24"/>
          <w:szCs w:val="24"/>
        </w:rPr>
        <w:t>requested information</w:t>
      </w:r>
      <w:r w:rsidR="00DE02FE">
        <w:rPr>
          <w:rFonts w:ascii="Times New Roman" w:hAnsi="Times New Roman" w:cs="Times New Roman"/>
          <w:kern w:val="0"/>
          <w:sz w:val="24"/>
          <w:szCs w:val="24"/>
        </w:rPr>
        <w:t xml:space="preserve"> </w:t>
      </w:r>
      <w:del w:id="15" w:author="Carpenter, Emily D" w:date="2023-06-02T21:35:00Z">
        <w:r w:rsidR="00DE02FE" w:rsidDel="002E0158">
          <w:rPr>
            <w:rFonts w:ascii="Times New Roman" w:hAnsi="Times New Roman" w:cs="Times New Roman"/>
            <w:kern w:val="0"/>
            <w:sz w:val="24"/>
            <w:szCs w:val="24"/>
          </w:rPr>
          <w:delText>by spawning off a new thread to process each request</w:delText>
        </w:r>
      </w:del>
      <w:ins w:id="16" w:author="Carpenter, Emily D" w:date="2023-06-02T21:35:00Z">
        <w:r w:rsidR="002E0158">
          <w:rPr>
            <w:rFonts w:ascii="Times New Roman" w:hAnsi="Times New Roman" w:cs="Times New Roman"/>
            <w:kern w:val="0"/>
            <w:sz w:val="24"/>
            <w:szCs w:val="24"/>
          </w:rPr>
          <w:t>to the client</w:t>
        </w:r>
      </w:ins>
      <w:r w:rsidRPr="00017335">
        <w:rPr>
          <w:rFonts w:ascii="Times New Roman" w:hAnsi="Times New Roman" w:cs="Times New Roman"/>
          <w:kern w:val="0"/>
          <w:sz w:val="24"/>
          <w:szCs w:val="24"/>
        </w:rPr>
        <w:t>. The database will replicate itself into a backup database server at a frequency predetermined by the administrators</w:t>
      </w:r>
      <w:ins w:id="17" w:author="Carpenter, Emily D" w:date="2023-06-02T21:36:00Z">
        <w:r w:rsidR="002E0158">
          <w:rPr>
            <w:rFonts w:ascii="Times New Roman" w:hAnsi="Times New Roman" w:cs="Times New Roman"/>
            <w:kern w:val="0"/>
            <w:sz w:val="24"/>
            <w:szCs w:val="24"/>
          </w:rPr>
          <w:t xml:space="preserve"> at the startup of the server by spawning </w:t>
        </w:r>
      </w:ins>
      <w:ins w:id="18" w:author="Carpenter, Emily D" w:date="2023-06-02T21:37:00Z">
        <w:r w:rsidR="002E0158">
          <w:rPr>
            <w:rFonts w:ascii="Times New Roman" w:hAnsi="Times New Roman" w:cs="Times New Roman"/>
            <w:kern w:val="0"/>
            <w:sz w:val="24"/>
            <w:szCs w:val="24"/>
          </w:rPr>
          <w:t>off a thread any time the frequency is changed by the administrator</w:t>
        </w:r>
      </w:ins>
      <w:r w:rsidRPr="00017335">
        <w:rPr>
          <w:rFonts w:ascii="Times New Roman" w:hAnsi="Times New Roman" w:cs="Times New Roman"/>
          <w:kern w:val="0"/>
          <w:sz w:val="24"/>
          <w:szCs w:val="24"/>
        </w:rPr>
        <w:t>. All communications between client and server must be authenticated using cryptographical methods.</w:t>
      </w:r>
    </w:p>
    <w:p w14:paraId="21E14E0E" w14:textId="77777777" w:rsidR="00FC26C9" w:rsidRPr="00017335" w:rsidRDefault="00FC26C9" w:rsidP="00F90452">
      <w:pPr>
        <w:autoSpaceDE w:val="0"/>
        <w:autoSpaceDN w:val="0"/>
        <w:adjustRightInd w:val="0"/>
        <w:spacing w:after="0" w:line="240" w:lineRule="auto"/>
        <w:rPr>
          <w:rFonts w:ascii="Times New Roman" w:hAnsi="Times New Roman" w:cs="Times New Roman"/>
          <w:kern w:val="0"/>
          <w:sz w:val="24"/>
          <w:szCs w:val="24"/>
        </w:rPr>
      </w:pPr>
    </w:p>
    <w:p w14:paraId="47E17678" w14:textId="77B9D60F" w:rsidR="00FC26C9" w:rsidRPr="00017335" w:rsidRDefault="00FC26C9" w:rsidP="00F90452">
      <w:p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 xml:space="preserve">Server Attributes: </w:t>
      </w:r>
    </w:p>
    <w:p w14:paraId="14DB1C22" w14:textId="5B7C3A9D" w:rsidR="00F90452" w:rsidRPr="00017335" w:rsidRDefault="00F90452" w:rsidP="00FC26C9">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Distribution transparency</w:t>
      </w:r>
    </w:p>
    <w:p w14:paraId="29A9C4B6" w14:textId="71506100" w:rsidR="00702345" w:rsidRPr="00017335" w:rsidRDefault="00702345" w:rsidP="00702345">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Distribution transparency is achieved through a secondary backup server that replicates current data in the event of a failure</w:t>
      </w:r>
      <w:commentRangeStart w:id="19"/>
      <w:r w:rsidRPr="00FC6BDD">
        <w:rPr>
          <w:rFonts w:ascii="Times New Roman" w:hAnsi="Times New Roman" w:cs="Times New Roman"/>
          <w:strike/>
          <w:kern w:val="0"/>
          <w:sz w:val="24"/>
          <w:szCs w:val="24"/>
          <w:rPrChange w:id="20" w:author="Carpenter, Emily D" w:date="2023-06-02T21:40:00Z">
            <w:rPr>
              <w:rFonts w:ascii="Times New Roman" w:hAnsi="Times New Roman" w:cs="Times New Roman"/>
              <w:kern w:val="0"/>
              <w:sz w:val="24"/>
              <w:szCs w:val="24"/>
            </w:rPr>
          </w:rPrChange>
        </w:rPr>
        <w:t>. If a failure is to occur, such as the primary server shutting down, then the client will automatically switch connections to the backup server. Therefore, the only noticeable impact to the client will be data loss between the last backup time and the time of failure.</w:t>
      </w:r>
      <w:commentRangeEnd w:id="19"/>
      <w:r w:rsidR="00FC6BDD">
        <w:rPr>
          <w:rStyle w:val="CommentReference"/>
        </w:rPr>
        <w:commentReference w:id="19"/>
      </w:r>
      <w:r w:rsidRPr="00017335">
        <w:rPr>
          <w:rFonts w:ascii="Times New Roman" w:hAnsi="Times New Roman" w:cs="Times New Roman"/>
          <w:kern w:val="0"/>
          <w:sz w:val="24"/>
          <w:szCs w:val="24"/>
        </w:rPr>
        <w:t xml:space="preserve"> </w:t>
      </w:r>
    </w:p>
    <w:p w14:paraId="2535E735" w14:textId="77777777" w:rsidR="00702345" w:rsidRPr="00017335" w:rsidRDefault="00702345" w:rsidP="00702345">
      <w:pPr>
        <w:autoSpaceDE w:val="0"/>
        <w:autoSpaceDN w:val="0"/>
        <w:adjustRightInd w:val="0"/>
        <w:spacing w:after="0" w:line="240" w:lineRule="auto"/>
        <w:ind w:left="1440"/>
        <w:rPr>
          <w:rFonts w:ascii="Times New Roman" w:hAnsi="Times New Roman" w:cs="Times New Roman"/>
          <w:kern w:val="0"/>
          <w:sz w:val="24"/>
          <w:szCs w:val="24"/>
        </w:rPr>
      </w:pPr>
    </w:p>
    <w:p w14:paraId="1E4BFCBD" w14:textId="6E91E658" w:rsidR="00F90452" w:rsidRPr="00017335" w:rsidRDefault="00F90452" w:rsidP="00FC26C9">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Distributed architecture</w:t>
      </w:r>
      <w:del w:id="21" w:author="Carpenter, Emily D" w:date="2023-06-02T22:04:00Z">
        <w:r w:rsidRPr="00017335" w:rsidDel="00FC6BDD">
          <w:rPr>
            <w:rFonts w:ascii="Times New Roman" w:hAnsi="Times New Roman" w:cs="Times New Roman"/>
            <w:kern w:val="0"/>
            <w:sz w:val="24"/>
            <w:szCs w:val="24"/>
          </w:rPr>
          <w:delText xml:space="preserve"> (create a visual model of the system. A UML deployment diagram is preferred, if you are familiar with them)</w:delText>
        </w:r>
      </w:del>
    </w:p>
    <w:p w14:paraId="31EE6E22" w14:textId="77777777" w:rsidR="00F90452" w:rsidRDefault="00F90452" w:rsidP="00D9470F">
      <w:pPr>
        <w:autoSpaceDE w:val="0"/>
        <w:autoSpaceDN w:val="0"/>
        <w:adjustRightInd w:val="0"/>
        <w:spacing w:after="0" w:line="240" w:lineRule="auto"/>
        <w:ind w:left="720"/>
        <w:rPr>
          <w:rFonts w:ascii="Times New Roman" w:hAnsi="Times New Roman" w:cs="Times New Roman"/>
          <w:kern w:val="0"/>
          <w:sz w:val="24"/>
          <w:szCs w:val="24"/>
        </w:rPr>
      </w:pPr>
    </w:p>
    <w:p w14:paraId="36D9F4A8" w14:textId="1431C4E6" w:rsidR="00017335" w:rsidRDefault="00FC6BDD" w:rsidP="00D9470F">
      <w:pPr>
        <w:autoSpaceDE w:val="0"/>
        <w:autoSpaceDN w:val="0"/>
        <w:adjustRightInd w:val="0"/>
        <w:spacing w:after="0" w:line="240" w:lineRule="auto"/>
        <w:ind w:left="720"/>
        <w:rPr>
          <w:rFonts w:ascii="Times New Roman" w:hAnsi="Times New Roman" w:cs="Times New Roman"/>
          <w:kern w:val="0"/>
          <w:sz w:val="24"/>
          <w:szCs w:val="24"/>
        </w:rPr>
      </w:pPr>
      <w:ins w:id="22" w:author="Carpenter, Emily D" w:date="2023-06-02T22:03:00Z">
        <w:r>
          <w:rPr>
            <w:rFonts w:ascii="Times New Roman" w:hAnsi="Times New Roman" w:cs="Times New Roman"/>
            <w:noProof/>
            <w:kern w:val="0"/>
            <w:sz w:val="24"/>
            <w:szCs w:val="24"/>
          </w:rPr>
          <w:drawing>
            <wp:inline distT="0" distB="0" distL="0" distR="0" wp14:anchorId="545B7296" wp14:editId="7918DE37">
              <wp:extent cx="4556051" cy="3297143"/>
              <wp:effectExtent l="0" t="0" r="3810" b="5080"/>
              <wp:docPr id="17919428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42815"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6756" cy="3341075"/>
                      </a:xfrm>
                      <a:prstGeom prst="rect">
                        <a:avLst/>
                      </a:prstGeom>
                    </pic:spPr>
                  </pic:pic>
                </a:graphicData>
              </a:graphic>
            </wp:inline>
          </w:drawing>
        </w:r>
      </w:ins>
    </w:p>
    <w:p w14:paraId="22E201CA" w14:textId="77777777" w:rsidR="00017335" w:rsidRPr="00017335" w:rsidRDefault="00017335" w:rsidP="00D9470F">
      <w:pPr>
        <w:autoSpaceDE w:val="0"/>
        <w:autoSpaceDN w:val="0"/>
        <w:adjustRightInd w:val="0"/>
        <w:spacing w:after="0" w:line="240" w:lineRule="auto"/>
        <w:ind w:left="720"/>
        <w:rPr>
          <w:rFonts w:ascii="Times New Roman" w:hAnsi="Times New Roman" w:cs="Times New Roman"/>
          <w:kern w:val="0"/>
          <w:sz w:val="24"/>
          <w:szCs w:val="24"/>
        </w:rPr>
      </w:pPr>
    </w:p>
    <w:p w14:paraId="642BA89D" w14:textId="112DC2B2" w:rsidR="00F90452" w:rsidRPr="00017335" w:rsidRDefault="00F90452" w:rsidP="00FC26C9">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lastRenderedPageBreak/>
        <w:t>Security, to include authentication and data confidentiality.</w:t>
      </w:r>
    </w:p>
    <w:p w14:paraId="547BD109" w14:textId="77777777" w:rsidR="00017335" w:rsidRDefault="00017335" w:rsidP="00D9470F">
      <w:pPr>
        <w:autoSpaceDE w:val="0"/>
        <w:autoSpaceDN w:val="0"/>
        <w:adjustRightInd w:val="0"/>
        <w:spacing w:after="0" w:line="240" w:lineRule="auto"/>
        <w:ind w:left="1440"/>
        <w:rPr>
          <w:rFonts w:ascii="Times New Roman" w:hAnsi="Times New Roman" w:cs="Times New Roman"/>
          <w:kern w:val="0"/>
          <w:sz w:val="24"/>
          <w:szCs w:val="24"/>
        </w:rPr>
      </w:pPr>
    </w:p>
    <w:p w14:paraId="7E605ED7" w14:textId="5919F93F" w:rsidR="00F90452" w:rsidRPr="00017335" w:rsidRDefault="00C156EC" w:rsidP="00D9470F">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 xml:space="preserve">Security will be implemented through </w:t>
      </w:r>
      <w:proofErr w:type="gramStart"/>
      <w:r w:rsidRPr="00017335">
        <w:rPr>
          <w:rFonts w:ascii="Times New Roman" w:hAnsi="Times New Roman" w:cs="Times New Roman"/>
          <w:kern w:val="0"/>
          <w:sz w:val="24"/>
          <w:szCs w:val="24"/>
        </w:rPr>
        <w:t>a</w:t>
      </w:r>
      <w:proofErr w:type="gramEnd"/>
      <w:r w:rsidRPr="00017335">
        <w:rPr>
          <w:rFonts w:ascii="Times New Roman" w:hAnsi="Times New Roman" w:cs="Times New Roman"/>
          <w:kern w:val="0"/>
          <w:sz w:val="24"/>
          <w:szCs w:val="24"/>
        </w:rPr>
        <w:t xml:space="preserve"> SSL session over the TCP connection to create a secure connection for data transfer. </w:t>
      </w:r>
    </w:p>
    <w:p w14:paraId="134911A5" w14:textId="77777777" w:rsidR="00C156EC" w:rsidRPr="00017335" w:rsidRDefault="00C156EC" w:rsidP="00D9470F">
      <w:pPr>
        <w:autoSpaceDE w:val="0"/>
        <w:autoSpaceDN w:val="0"/>
        <w:adjustRightInd w:val="0"/>
        <w:spacing w:after="0" w:line="240" w:lineRule="auto"/>
        <w:ind w:left="1440"/>
        <w:rPr>
          <w:rFonts w:ascii="Times New Roman" w:hAnsi="Times New Roman" w:cs="Times New Roman"/>
          <w:kern w:val="0"/>
          <w:sz w:val="24"/>
          <w:szCs w:val="24"/>
        </w:rPr>
      </w:pPr>
    </w:p>
    <w:p w14:paraId="79F07396" w14:textId="533D6EF5" w:rsidR="00F90452" w:rsidRDefault="00F90452" w:rsidP="00FC26C9">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Replication of either processes or data. At least one is required.</w:t>
      </w:r>
    </w:p>
    <w:p w14:paraId="3CC7D3ED" w14:textId="77777777" w:rsidR="00017335" w:rsidRPr="00017335" w:rsidRDefault="00017335" w:rsidP="00017335">
      <w:pPr>
        <w:pStyle w:val="ListParagraph"/>
        <w:autoSpaceDE w:val="0"/>
        <w:autoSpaceDN w:val="0"/>
        <w:adjustRightInd w:val="0"/>
        <w:spacing w:after="0" w:line="240" w:lineRule="auto"/>
        <w:rPr>
          <w:rFonts w:ascii="Times New Roman" w:hAnsi="Times New Roman" w:cs="Times New Roman"/>
          <w:kern w:val="0"/>
          <w:sz w:val="24"/>
          <w:szCs w:val="24"/>
        </w:rPr>
      </w:pPr>
    </w:p>
    <w:p w14:paraId="71F44B52" w14:textId="19072574" w:rsidR="00F90452" w:rsidRPr="00017335" w:rsidRDefault="0022510E" w:rsidP="00E551BE">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Data will be replicated</w:t>
      </w:r>
      <w:ins w:id="23" w:author="Carpenter, Emily D" w:date="2023-06-02T21:42:00Z">
        <w:r w:rsidR="00FC6BDD">
          <w:rPr>
            <w:rFonts w:ascii="Times New Roman" w:hAnsi="Times New Roman" w:cs="Times New Roman"/>
            <w:kern w:val="0"/>
            <w:sz w:val="24"/>
            <w:szCs w:val="24"/>
          </w:rPr>
          <w:t xml:space="preserve"> at a frequency specified by the </w:t>
        </w:r>
      </w:ins>
      <w:ins w:id="24" w:author="Carpenter, Emily D" w:date="2023-06-02T21:43:00Z">
        <w:r w:rsidR="00FC6BDD">
          <w:rPr>
            <w:rFonts w:ascii="Times New Roman" w:hAnsi="Times New Roman" w:cs="Times New Roman"/>
            <w:kern w:val="0"/>
            <w:sz w:val="24"/>
            <w:szCs w:val="24"/>
          </w:rPr>
          <w:t>user/administrator</w:t>
        </w:r>
      </w:ins>
      <w:r w:rsidRPr="00017335">
        <w:rPr>
          <w:rFonts w:ascii="Times New Roman" w:hAnsi="Times New Roman" w:cs="Times New Roman"/>
          <w:kern w:val="0"/>
          <w:sz w:val="24"/>
          <w:szCs w:val="24"/>
        </w:rPr>
        <w:t>.</w:t>
      </w:r>
    </w:p>
    <w:p w14:paraId="019D6B43" w14:textId="77777777" w:rsidR="0022510E" w:rsidRPr="00017335" w:rsidRDefault="0022510E" w:rsidP="00E551BE">
      <w:pPr>
        <w:autoSpaceDE w:val="0"/>
        <w:autoSpaceDN w:val="0"/>
        <w:adjustRightInd w:val="0"/>
        <w:spacing w:after="0" w:line="240" w:lineRule="auto"/>
        <w:ind w:left="1440"/>
        <w:rPr>
          <w:rFonts w:ascii="Times New Roman" w:hAnsi="Times New Roman" w:cs="Times New Roman"/>
          <w:kern w:val="0"/>
          <w:sz w:val="24"/>
          <w:szCs w:val="24"/>
        </w:rPr>
      </w:pPr>
    </w:p>
    <w:p w14:paraId="188F388E" w14:textId="1FD49493" w:rsidR="00F90452" w:rsidRDefault="00F90452" w:rsidP="00FC26C9">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
      <w:r w:rsidRPr="00017335">
        <w:rPr>
          <w:rFonts w:ascii="Times New Roman" w:hAnsi="Times New Roman" w:cs="Times New Roman"/>
          <w:kern w:val="0"/>
          <w:sz w:val="24"/>
          <w:szCs w:val="24"/>
        </w:rPr>
        <w:t>Consistency (if replicating data)</w:t>
      </w:r>
    </w:p>
    <w:p w14:paraId="35B8CB69" w14:textId="77777777" w:rsidR="00017335" w:rsidRPr="00017335" w:rsidRDefault="00017335" w:rsidP="00017335">
      <w:pPr>
        <w:pStyle w:val="ListParagraph"/>
        <w:autoSpaceDE w:val="0"/>
        <w:autoSpaceDN w:val="0"/>
        <w:adjustRightInd w:val="0"/>
        <w:spacing w:after="0" w:line="240" w:lineRule="auto"/>
        <w:rPr>
          <w:rFonts w:ascii="Times New Roman" w:hAnsi="Times New Roman" w:cs="Times New Roman"/>
          <w:kern w:val="0"/>
          <w:sz w:val="24"/>
          <w:szCs w:val="24"/>
        </w:rPr>
      </w:pPr>
    </w:p>
    <w:p w14:paraId="595CC220" w14:textId="60EA8092" w:rsidR="00F90452" w:rsidRPr="00017335" w:rsidRDefault="00D3034E" w:rsidP="00B936DD">
      <w:pPr>
        <w:autoSpaceDE w:val="0"/>
        <w:autoSpaceDN w:val="0"/>
        <w:adjustRightInd w:val="0"/>
        <w:spacing w:after="0" w:line="240" w:lineRule="auto"/>
        <w:ind w:left="1440"/>
        <w:rPr>
          <w:rFonts w:ascii="Times New Roman" w:hAnsi="Times New Roman" w:cs="Times New Roman"/>
          <w:kern w:val="0"/>
          <w:sz w:val="24"/>
          <w:szCs w:val="24"/>
        </w:rPr>
      </w:pPr>
      <w:r w:rsidRPr="00017335">
        <w:rPr>
          <w:rFonts w:ascii="Times New Roman" w:hAnsi="Times New Roman" w:cs="Times New Roman"/>
          <w:kern w:val="0"/>
          <w:sz w:val="24"/>
          <w:szCs w:val="24"/>
        </w:rPr>
        <w:t>Consistency is ensured through periodic backups at set intervals.</w:t>
      </w:r>
    </w:p>
    <w:p w14:paraId="76EBFC98" w14:textId="77777777" w:rsidR="00D3034E" w:rsidRPr="00017335" w:rsidRDefault="00D3034E" w:rsidP="00B936DD">
      <w:pPr>
        <w:autoSpaceDE w:val="0"/>
        <w:autoSpaceDN w:val="0"/>
        <w:adjustRightInd w:val="0"/>
        <w:spacing w:after="0" w:line="240" w:lineRule="auto"/>
        <w:ind w:left="1440"/>
        <w:rPr>
          <w:rFonts w:ascii="Times New Roman" w:hAnsi="Times New Roman" w:cs="Times New Roman"/>
          <w:kern w:val="0"/>
          <w:sz w:val="24"/>
          <w:szCs w:val="24"/>
        </w:rPr>
      </w:pPr>
    </w:p>
    <w:p w14:paraId="49796B30" w14:textId="7E7C0B81" w:rsidR="00F90452" w:rsidRPr="00017335" w:rsidDel="00FC6BDD" w:rsidRDefault="00F90452" w:rsidP="005D268B">
      <w:pPr>
        <w:pStyle w:val="ListParagraph"/>
        <w:numPr>
          <w:ilvl w:val="0"/>
          <w:numId w:val="2"/>
        </w:numPr>
        <w:autoSpaceDE w:val="0"/>
        <w:autoSpaceDN w:val="0"/>
        <w:adjustRightInd w:val="0"/>
        <w:spacing w:after="0" w:line="240" w:lineRule="auto"/>
        <w:rPr>
          <w:del w:id="25" w:author="Carpenter, Emily D" w:date="2023-06-02T22:04:00Z"/>
          <w:rFonts w:ascii="Times New Roman" w:hAnsi="Times New Roman" w:cs="Times New Roman"/>
          <w:kern w:val="0"/>
          <w:sz w:val="24"/>
          <w:szCs w:val="24"/>
        </w:rPr>
      </w:pPr>
      <w:r w:rsidRPr="00FC6BDD">
        <w:rPr>
          <w:rFonts w:ascii="Times New Roman" w:hAnsi="Times New Roman" w:cs="Times New Roman"/>
          <w:kern w:val="0"/>
          <w:sz w:val="24"/>
          <w:szCs w:val="24"/>
        </w:rPr>
        <w:t>Fault Tolerance. Your project must implement some method of fault tolerance, typically</w:t>
      </w:r>
      <w:ins w:id="26" w:author="Carpenter, Emily D" w:date="2023-06-02T22:04:00Z">
        <w:r w:rsidR="00FC6BDD" w:rsidRPr="00FC6BDD">
          <w:rPr>
            <w:rFonts w:ascii="Times New Roman" w:hAnsi="Times New Roman" w:cs="Times New Roman"/>
            <w:kern w:val="0"/>
            <w:sz w:val="24"/>
            <w:szCs w:val="24"/>
          </w:rPr>
          <w:t xml:space="preserve"> </w:t>
        </w:r>
      </w:ins>
    </w:p>
    <w:p w14:paraId="64ADE2E1" w14:textId="5211F4D7" w:rsidR="00F90452" w:rsidRPr="00FC6BDD" w:rsidRDefault="00F90452" w:rsidP="005D268B">
      <w:pPr>
        <w:pStyle w:val="ListParagraph"/>
        <w:numPr>
          <w:ilvl w:val="0"/>
          <w:numId w:val="2"/>
        </w:numPr>
        <w:autoSpaceDE w:val="0"/>
        <w:autoSpaceDN w:val="0"/>
        <w:adjustRightInd w:val="0"/>
        <w:spacing w:after="0" w:line="240" w:lineRule="auto"/>
        <w:rPr>
          <w:rFonts w:ascii="Times New Roman" w:hAnsi="Times New Roman" w:cs="Times New Roman"/>
          <w:kern w:val="0"/>
          <w:sz w:val="24"/>
          <w:szCs w:val="24"/>
        </w:rPr>
        <w:pPrChange w:id="27" w:author="Carpenter, Emily D" w:date="2023-06-02T22:04:00Z">
          <w:pPr>
            <w:pStyle w:val="ListParagraph"/>
          </w:pPr>
        </w:pPrChange>
      </w:pPr>
      <w:r w:rsidRPr="00FC6BDD">
        <w:rPr>
          <w:rFonts w:ascii="Times New Roman" w:hAnsi="Times New Roman" w:cs="Times New Roman"/>
          <w:kern w:val="0"/>
          <w:sz w:val="24"/>
          <w:szCs w:val="24"/>
        </w:rPr>
        <w:t xml:space="preserve">by replicating processes, data, or both. </w:t>
      </w:r>
    </w:p>
    <w:p w14:paraId="44298778" w14:textId="325650C7" w:rsidR="008E0163" w:rsidRPr="00DE02FE" w:rsidRDefault="00DE02FE" w:rsidP="008A1C46">
      <w:pPr>
        <w:ind w:left="1440"/>
        <w:rPr>
          <w:rFonts w:ascii="Times New Roman" w:hAnsi="Times New Roman" w:cs="Times New Roman"/>
          <w:sz w:val="24"/>
          <w:szCs w:val="24"/>
        </w:rPr>
      </w:pPr>
      <w:r>
        <w:rPr>
          <w:rFonts w:ascii="Times New Roman" w:hAnsi="Times New Roman" w:cs="Times New Roman"/>
          <w:sz w:val="24"/>
          <w:szCs w:val="24"/>
        </w:rPr>
        <w:t>Fault tolerance is achieved through the replication of the database</w:t>
      </w:r>
      <w:r w:rsidR="008A1C46" w:rsidRPr="00FC6BDD">
        <w:rPr>
          <w:rFonts w:ascii="Times New Roman" w:hAnsi="Times New Roman" w:cs="Times New Roman"/>
          <w:strike/>
          <w:sz w:val="24"/>
          <w:szCs w:val="24"/>
          <w:rPrChange w:id="28" w:author="Carpenter, Emily D" w:date="2023-06-02T21:44:00Z">
            <w:rPr>
              <w:rFonts w:ascii="Times New Roman" w:hAnsi="Times New Roman" w:cs="Times New Roman"/>
              <w:sz w:val="24"/>
              <w:szCs w:val="24"/>
            </w:rPr>
          </w:rPrChange>
        </w:rPr>
        <w:t xml:space="preserve"> </w:t>
      </w:r>
      <w:commentRangeStart w:id="29"/>
      <w:r w:rsidR="008A1C46" w:rsidRPr="00FC6BDD">
        <w:rPr>
          <w:rFonts w:ascii="Times New Roman" w:hAnsi="Times New Roman" w:cs="Times New Roman"/>
          <w:strike/>
          <w:sz w:val="24"/>
          <w:szCs w:val="24"/>
          <w:rPrChange w:id="30" w:author="Carpenter, Emily D" w:date="2023-06-02T21:44:00Z">
            <w:rPr>
              <w:rFonts w:ascii="Times New Roman" w:hAnsi="Times New Roman" w:cs="Times New Roman"/>
              <w:sz w:val="24"/>
              <w:szCs w:val="24"/>
            </w:rPr>
          </w:rPrChange>
        </w:rPr>
        <w:t>and automatic failure in the event of the primary database shutting down</w:t>
      </w:r>
      <w:commentRangeEnd w:id="29"/>
      <w:r w:rsidR="00FC6BDD">
        <w:rPr>
          <w:rStyle w:val="CommentReference"/>
        </w:rPr>
        <w:commentReference w:id="29"/>
      </w:r>
      <w:r w:rsidR="008A1C46">
        <w:rPr>
          <w:rFonts w:ascii="Times New Roman" w:hAnsi="Times New Roman" w:cs="Times New Roman"/>
          <w:sz w:val="24"/>
          <w:szCs w:val="24"/>
        </w:rPr>
        <w:t>.</w:t>
      </w:r>
      <w:r>
        <w:rPr>
          <w:rFonts w:ascii="Times New Roman" w:hAnsi="Times New Roman" w:cs="Times New Roman"/>
          <w:sz w:val="24"/>
          <w:szCs w:val="24"/>
        </w:rPr>
        <w:t xml:space="preserve"> </w:t>
      </w:r>
    </w:p>
    <w:sectPr w:rsidR="008E0163" w:rsidRPr="00DE0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Carpenter, Emily D" w:date="2023-06-02T21:44:00Z" w:initials="EC">
    <w:p w14:paraId="307D79E3" w14:textId="77777777" w:rsidR="00FC6BDD" w:rsidRDefault="00FC6BDD" w:rsidP="00612A59">
      <w:r>
        <w:rPr>
          <w:rStyle w:val="CommentReference"/>
        </w:rPr>
        <w:annotationRef/>
      </w:r>
      <w:r>
        <w:rPr>
          <w:sz w:val="20"/>
          <w:szCs w:val="20"/>
        </w:rPr>
        <w:t>Failover is part of project proposal #3 and not required in our project.</w:t>
      </w:r>
    </w:p>
  </w:comment>
  <w:comment w:id="29" w:author="Carpenter, Emily D" w:date="2023-06-02T21:45:00Z" w:initials="EC">
    <w:p w14:paraId="20166A91" w14:textId="77777777" w:rsidR="00FC6BDD" w:rsidRDefault="00FC6BDD" w:rsidP="002A713C">
      <w:r>
        <w:rPr>
          <w:rStyle w:val="CommentReference"/>
        </w:rPr>
        <w:annotationRef/>
      </w:r>
      <w:r>
        <w:rPr>
          <w:sz w:val="20"/>
          <w:szCs w:val="20"/>
        </w:rPr>
        <w:t>Failover is part of project proposal #3 and not required in our project</w:t>
      </w:r>
    </w:p>
    <w:p w14:paraId="503B6D78" w14:textId="77777777" w:rsidR="00FC6BDD" w:rsidRDefault="00FC6BDD" w:rsidP="002A713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7D79E3" w15:done="0"/>
  <w15:commentEx w15:paraId="503B6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E154" w16cex:dateUtc="2023-06-03T02:44:00Z"/>
  <w16cex:commentExtensible w16cex:durableId="2824E160" w16cex:dateUtc="2023-06-03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7D79E3" w16cid:durableId="2824E154"/>
  <w16cid:commentId w16cid:paraId="503B6D78" w16cid:durableId="2824E1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419E3"/>
    <w:multiLevelType w:val="hybridMultilevel"/>
    <w:tmpl w:val="B276F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E57CD"/>
    <w:multiLevelType w:val="hybridMultilevel"/>
    <w:tmpl w:val="1C44B1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3066201">
    <w:abstractNumId w:val="0"/>
  </w:num>
  <w:num w:numId="2" w16cid:durableId="5104156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penter, Emily D">
    <w15:presenceInfo w15:providerId="AD" w15:userId="S::ecarpenter004@regis.edu::05b9051f-4e67-42fa-9220-e5f937e42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3"/>
    <w:rsid w:val="00017335"/>
    <w:rsid w:val="0022510E"/>
    <w:rsid w:val="002E0158"/>
    <w:rsid w:val="005D268B"/>
    <w:rsid w:val="006E4001"/>
    <w:rsid w:val="00702345"/>
    <w:rsid w:val="008A1C46"/>
    <w:rsid w:val="008E0163"/>
    <w:rsid w:val="00B936DD"/>
    <w:rsid w:val="00C156EC"/>
    <w:rsid w:val="00CA3389"/>
    <w:rsid w:val="00CB406D"/>
    <w:rsid w:val="00D3034E"/>
    <w:rsid w:val="00D9470F"/>
    <w:rsid w:val="00DE02FE"/>
    <w:rsid w:val="00E551BE"/>
    <w:rsid w:val="00F90452"/>
    <w:rsid w:val="00FA10ED"/>
    <w:rsid w:val="00FC26C9"/>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05FF"/>
  <w15:chartTrackingRefBased/>
  <w15:docId w15:val="{FF898A4A-B8EC-4E94-B958-7CEFC724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C9"/>
    <w:pPr>
      <w:ind w:left="720"/>
      <w:contextualSpacing/>
    </w:pPr>
  </w:style>
  <w:style w:type="paragraph" w:styleId="Revision">
    <w:name w:val="Revision"/>
    <w:hidden/>
    <w:uiPriority w:val="99"/>
    <w:semiHidden/>
    <w:rsid w:val="002E0158"/>
    <w:pPr>
      <w:spacing w:after="0" w:line="240" w:lineRule="auto"/>
    </w:pPr>
  </w:style>
  <w:style w:type="character" w:styleId="CommentReference">
    <w:name w:val="annotation reference"/>
    <w:basedOn w:val="DefaultParagraphFont"/>
    <w:uiPriority w:val="99"/>
    <w:semiHidden/>
    <w:unhideWhenUsed/>
    <w:rsid w:val="00FC6BDD"/>
    <w:rPr>
      <w:sz w:val="16"/>
      <w:szCs w:val="16"/>
    </w:rPr>
  </w:style>
  <w:style w:type="paragraph" w:styleId="CommentText">
    <w:name w:val="annotation text"/>
    <w:basedOn w:val="Normal"/>
    <w:link w:val="CommentTextChar"/>
    <w:uiPriority w:val="99"/>
    <w:semiHidden/>
    <w:unhideWhenUsed/>
    <w:rsid w:val="00FC6BDD"/>
    <w:pPr>
      <w:spacing w:line="240" w:lineRule="auto"/>
    </w:pPr>
    <w:rPr>
      <w:sz w:val="20"/>
      <w:szCs w:val="20"/>
    </w:rPr>
  </w:style>
  <w:style w:type="character" w:customStyle="1" w:styleId="CommentTextChar">
    <w:name w:val="Comment Text Char"/>
    <w:basedOn w:val="DefaultParagraphFont"/>
    <w:link w:val="CommentText"/>
    <w:uiPriority w:val="99"/>
    <w:semiHidden/>
    <w:rsid w:val="00FC6BDD"/>
    <w:rPr>
      <w:sz w:val="20"/>
      <w:szCs w:val="20"/>
    </w:rPr>
  </w:style>
  <w:style w:type="paragraph" w:styleId="CommentSubject">
    <w:name w:val="annotation subject"/>
    <w:basedOn w:val="CommentText"/>
    <w:next w:val="CommentText"/>
    <w:link w:val="CommentSubjectChar"/>
    <w:uiPriority w:val="99"/>
    <w:semiHidden/>
    <w:unhideWhenUsed/>
    <w:rsid w:val="00FC6BDD"/>
    <w:rPr>
      <w:b/>
      <w:bCs/>
    </w:rPr>
  </w:style>
  <w:style w:type="character" w:customStyle="1" w:styleId="CommentSubjectChar">
    <w:name w:val="Comment Subject Char"/>
    <w:basedOn w:val="CommentTextChar"/>
    <w:link w:val="CommentSubject"/>
    <w:uiPriority w:val="99"/>
    <w:semiHidden/>
    <w:rsid w:val="00FC6B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Sung</dc:creator>
  <cp:keywords/>
  <dc:description/>
  <cp:lastModifiedBy>Carpenter, Emily D</cp:lastModifiedBy>
  <cp:revision>2</cp:revision>
  <dcterms:created xsi:type="dcterms:W3CDTF">2023-06-03T03:07:00Z</dcterms:created>
  <dcterms:modified xsi:type="dcterms:W3CDTF">2023-06-03T03:07:00Z</dcterms:modified>
</cp:coreProperties>
</file>